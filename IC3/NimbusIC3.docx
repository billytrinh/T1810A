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D2" w:rsidRPr="00C04B97" w:rsidRDefault="00130FD2" w:rsidP="00130FD2">
      <w:pPr>
        <w:pStyle w:val="Heading4"/>
        <w:rPr>
          <w:rFonts w:ascii="Verdana" w:hAnsi="Verdana"/>
          <w:b/>
          <w:i/>
        </w:rPr>
      </w:pPr>
      <w:r w:rsidRPr="00C04B97">
        <w:rPr>
          <w:rFonts w:ascii="Verdana" w:hAnsi="Verdana"/>
          <w:b/>
          <w:i/>
        </w:rPr>
        <w:t>Module 2: Key application (các ứng dụng chính)</w:t>
      </w:r>
    </w:p>
    <w:p w:rsidR="00130FD2" w:rsidRPr="00C04B97" w:rsidRDefault="00130FD2" w:rsidP="00130FD2">
      <w:pPr>
        <w:rPr>
          <w:rFonts w:ascii="Verdana" w:hAnsi="Verdana"/>
        </w:rPr>
      </w:pPr>
    </w:p>
    <w:p w:rsidR="00130FD2" w:rsidRPr="00C04B97" w:rsidRDefault="00130FD2" w:rsidP="00130FD2">
      <w:pPr>
        <w:spacing w:line="360" w:lineRule="auto"/>
        <w:rPr>
          <w:rFonts w:ascii="Verdana" w:hAnsi="Verdana"/>
        </w:rPr>
      </w:pPr>
      <w:r w:rsidRPr="00C04B97">
        <w:rPr>
          <w:rFonts w:ascii="Verdana" w:hAnsi="Verdana"/>
        </w:rPr>
        <w:t xml:space="preserve">Trong Module 2, học viên sẽ được tìm hiểu về các phần mềm cơ bản nhất trong máy tính, bao gồm 4 phần mềm Office 2010 thông dụng nhất: Word, Excel, PowerPoint và Access (Outlook sẽ là phần mềm thứ 5 học viên được tìm hiểu, thông qua 4 </w:t>
      </w:r>
      <w:bookmarkStart w:id="0" w:name="_GoBack"/>
      <w:bookmarkEnd w:id="0"/>
      <w:r w:rsidRPr="00C04B97">
        <w:rPr>
          <w:rFonts w:ascii="Verdana" w:hAnsi="Verdana"/>
        </w:rPr>
        <w:t>phần mềm chính kể trên)</w:t>
      </w:r>
    </w:p>
    <w:p w:rsidR="00130FD2" w:rsidRPr="00C04B97" w:rsidRDefault="00130FD2" w:rsidP="00130FD2">
      <w:pPr>
        <w:rPr>
          <w:rFonts w:ascii="Verdana" w:hAnsi="Verdana"/>
          <w:color w:val="000000" w:themeColor="text1"/>
        </w:rPr>
      </w:pPr>
      <w:r w:rsidRPr="00C04B97">
        <w:rPr>
          <w:rFonts w:ascii="Verdana" w:hAnsi="Verdana"/>
          <w:color w:val="000000" w:themeColor="text1"/>
        </w:rPr>
        <w:t>Bài thi Module 2 bao gồm 43 câu hỏi trong 50 phút, điểm đạt là 720/1000</w:t>
      </w:r>
    </w:p>
    <w:p w:rsidR="00130FD2" w:rsidRPr="00C04B97" w:rsidRDefault="00130FD2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C04B97" w:rsidRPr="00C04B97" w:rsidTr="00C04B97">
        <w:tc>
          <w:tcPr>
            <w:tcW w:w="3081" w:type="dxa"/>
          </w:tcPr>
          <w:p w:rsidR="00C04B97" w:rsidRPr="00C04B97" w:rsidRDefault="00C04B97">
            <w:pPr>
              <w:rPr>
                <w:rFonts w:ascii="Verdana" w:hAnsi="Verdana"/>
                <w:sz w:val="22"/>
                <w:szCs w:val="22"/>
              </w:rPr>
            </w:pPr>
            <w:r w:rsidRPr="00C04B97">
              <w:rPr>
                <w:rFonts w:ascii="Verdana" w:hAnsi="Verdana"/>
                <w:sz w:val="22"/>
                <w:szCs w:val="22"/>
              </w:rPr>
              <w:t>Ad Sale ID</w:t>
            </w:r>
          </w:p>
        </w:tc>
        <w:tc>
          <w:tcPr>
            <w:tcW w:w="3081" w:type="dxa"/>
          </w:tcPr>
          <w:p w:rsidR="00C04B97" w:rsidRPr="00C04B97" w:rsidRDefault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Cost per Ad</w:t>
            </w:r>
          </w:p>
        </w:tc>
        <w:tc>
          <w:tcPr>
            <w:tcW w:w="3081" w:type="dxa"/>
          </w:tcPr>
          <w:p w:rsidR="00C04B97" w:rsidRPr="00C04B97" w:rsidRDefault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Price per Ad</w:t>
            </w:r>
          </w:p>
        </w:tc>
      </w:tr>
      <w:tr w:rsidR="00C04B97" w:rsidRPr="00C04B97" w:rsidTr="00C04B97"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#148583</w:t>
            </w:r>
          </w:p>
        </w:tc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$5.00</w:t>
            </w:r>
          </w:p>
        </w:tc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$6.72</w:t>
            </w:r>
          </w:p>
        </w:tc>
      </w:tr>
      <w:tr w:rsidR="00C04B97" w:rsidRPr="00C04B97" w:rsidTr="00C04B97"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#125688</w:t>
            </w:r>
          </w:p>
        </w:tc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$4.89</w:t>
            </w:r>
          </w:p>
        </w:tc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$2.34</w:t>
            </w:r>
          </w:p>
        </w:tc>
      </w:tr>
      <w:tr w:rsidR="00C04B97" w:rsidRPr="00C04B97" w:rsidTr="00C04B97"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#238900</w:t>
            </w:r>
          </w:p>
        </w:tc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$5.67</w:t>
            </w:r>
          </w:p>
        </w:tc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$7.89</w:t>
            </w:r>
          </w:p>
        </w:tc>
      </w:tr>
      <w:tr w:rsidR="00C04B97" w:rsidRPr="00C04B97" w:rsidTr="00C04B97"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#336826</w:t>
            </w:r>
          </w:p>
        </w:tc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$2.32</w:t>
            </w:r>
          </w:p>
        </w:tc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$1.78</w:t>
            </w:r>
          </w:p>
        </w:tc>
      </w:tr>
      <w:tr w:rsidR="00C04B97" w:rsidRPr="00C04B97" w:rsidTr="00C04B97"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#987524</w:t>
            </w:r>
          </w:p>
        </w:tc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$3.45</w:t>
            </w:r>
          </w:p>
        </w:tc>
        <w:tc>
          <w:tcPr>
            <w:tcW w:w="3081" w:type="dxa"/>
            <w:vAlign w:val="center"/>
          </w:tcPr>
          <w:p w:rsidR="00C04B97" w:rsidRPr="00C04B97" w:rsidRDefault="00C04B97" w:rsidP="00C04B9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$4.53</w:t>
            </w:r>
          </w:p>
        </w:tc>
      </w:tr>
      <w:tr w:rsidR="00C04B97" w:rsidRPr="00C04B97" w:rsidTr="00006D2D">
        <w:tc>
          <w:tcPr>
            <w:tcW w:w="9243" w:type="dxa"/>
            <w:gridSpan w:val="3"/>
          </w:tcPr>
          <w:p w:rsidR="00C04B97" w:rsidRPr="00C04B97" w:rsidRDefault="00C04B97">
            <w:pPr>
              <w:rPr>
                <w:rFonts w:ascii="Verdana" w:hAnsi="Verdana"/>
                <w:sz w:val="22"/>
                <w:szCs w:val="22"/>
              </w:rPr>
            </w:pPr>
            <w:r w:rsidRPr="00C04B97">
              <w:rPr>
                <w:rFonts w:ascii="Verdana" w:hAnsi="Verdana"/>
                <w:sz w:val="22"/>
                <w:szCs w:val="22"/>
              </w:rPr>
              <w:t>Total</w:t>
            </w:r>
          </w:p>
        </w:tc>
      </w:tr>
    </w:tbl>
    <w:p w:rsidR="00130FD2" w:rsidRPr="00C04B97" w:rsidRDefault="00130FD2">
      <w:pPr>
        <w:rPr>
          <w:rFonts w:ascii="Verdana" w:hAnsi="Verdana"/>
        </w:rPr>
      </w:pPr>
    </w:p>
    <w:p w:rsidR="00ED45C7" w:rsidRPr="00C04B97" w:rsidRDefault="00ED45C7">
      <w:pPr>
        <w:rPr>
          <w:rFonts w:ascii="Verdana" w:hAnsi="Verdana"/>
        </w:rPr>
      </w:pPr>
    </w:p>
    <w:p w:rsidR="00ED45C7" w:rsidRPr="00C04B97" w:rsidRDefault="00ED45C7" w:rsidP="00ED45C7">
      <w:pPr>
        <w:rPr>
          <w:rFonts w:ascii="Verdana" w:hAnsi="Verdana"/>
          <w:color w:val="000000" w:themeColor="text1"/>
        </w:rPr>
      </w:pPr>
      <w:r w:rsidRPr="00C04B97">
        <w:rPr>
          <w:rFonts w:ascii="Verdana" w:hAnsi="Verdana"/>
          <w:color w:val="000000" w:themeColor="text1"/>
        </w:rPr>
        <w:t xml:space="preserve">Một số lưu ý khác với chứng chỉ </w:t>
      </w:r>
      <w:del w:id="1" w:author="Windows User" w:date="2018-05-10T13:09:00Z">
        <w:r w:rsidRPr="00C04B97" w:rsidDel="00ED45C7">
          <w:rPr>
            <w:rFonts w:ascii="Verdana" w:hAnsi="Verdana"/>
            <w:color w:val="000000" w:themeColor="text1"/>
          </w:rPr>
          <w:delText xml:space="preserve">MOS </w:delText>
        </w:r>
      </w:del>
      <w:ins w:id="2" w:author="Windows User" w:date="2018-05-10T13:09:00Z">
        <w:r w:rsidRPr="00C04B97">
          <w:rPr>
            <w:rFonts w:ascii="Verdana" w:hAnsi="Verdana"/>
            <w:color w:val="000000" w:themeColor="text1"/>
          </w:rPr>
          <w:t>IC3</w:t>
        </w:r>
      </w:ins>
      <w:r w:rsidRPr="00C04B97">
        <w:rPr>
          <w:rFonts w:ascii="Verdana" w:hAnsi="Verdana"/>
          <w:color w:val="000000" w:themeColor="text1"/>
        </w:rPr>
        <w:t>– GS4:</w:t>
      </w:r>
    </w:p>
    <w:p w:rsidR="00ED45C7" w:rsidRPr="00C04B97" w:rsidRDefault="00ED45C7" w:rsidP="00ED45C7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C04B97">
        <w:rPr>
          <w:rFonts w:ascii="Verdana" w:hAnsi="Verdana"/>
          <w:color w:val="000000" w:themeColor="text1"/>
        </w:rPr>
        <w:t>Bài thi là trực tuyến, ngôn ngữ thi được sử dụng sẽ là tiếng Việt</w:t>
      </w:r>
    </w:p>
    <w:p w:rsidR="00ED45C7" w:rsidRPr="00C04B97" w:rsidRDefault="00ED45C7" w:rsidP="00ED45C7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C04B97">
        <w:rPr>
          <w:rFonts w:ascii="Verdana" w:hAnsi="Verdana"/>
          <w:color w:val="000000" w:themeColor="text1"/>
        </w:rPr>
        <w:t>Dạng câu hỏi trong bài thi: trắc nghiệm một đáp án, trắc nghiệm nhiều đáp án, ghép nối (matching) và câu hỏi thao tác thực tế.</w:t>
      </w:r>
    </w:p>
    <w:p w:rsidR="00ED45C7" w:rsidRPr="00C04B97" w:rsidRDefault="00ED45C7" w:rsidP="00ED45C7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C04B97">
        <w:rPr>
          <w:rFonts w:ascii="Verdana" w:hAnsi="Verdana"/>
          <w:color w:val="000000" w:themeColor="text1"/>
        </w:rPr>
        <w:t xml:space="preserve">Thí sinh có số điểm đạt yêu cầu của bài thi sẽ nhận được chứng chỉ </w:t>
      </w:r>
      <w:del w:id="3" w:author="Windows User" w:date="2018-05-10T13:09:00Z">
        <w:r w:rsidRPr="00C04B97" w:rsidDel="00ED45C7">
          <w:rPr>
            <w:rFonts w:ascii="Verdana" w:hAnsi="Verdana"/>
            <w:color w:val="000000" w:themeColor="text1"/>
          </w:rPr>
          <w:delText xml:space="preserve">MOS </w:delText>
        </w:r>
      </w:del>
      <w:ins w:id="4" w:author="Windows User" w:date="2018-05-10T13:09:00Z">
        <w:r w:rsidRPr="00C04B97">
          <w:rPr>
            <w:rFonts w:ascii="Verdana" w:hAnsi="Verdana"/>
            <w:color w:val="000000" w:themeColor="text1"/>
          </w:rPr>
          <w:t xml:space="preserve">IC3 </w:t>
        </w:r>
      </w:ins>
      <w:r w:rsidRPr="00C04B97">
        <w:rPr>
          <w:rFonts w:ascii="Verdana" w:hAnsi="Verdana"/>
          <w:color w:val="000000" w:themeColor="text1"/>
        </w:rPr>
        <w:t>GS4 quốc tế được công nhận trên toàn thế giới. Để đạt được chứng chỉ này, thí sinh cần phải đạt điểm đỗ trên cả 3 Module.</w:t>
      </w:r>
    </w:p>
    <w:p w:rsidR="00ED45C7" w:rsidRPr="00C04B97" w:rsidRDefault="00ED45C7" w:rsidP="00ED45C7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C04B97">
        <w:rPr>
          <w:rFonts w:ascii="Verdana" w:hAnsi="Verdana"/>
          <w:color w:val="000000" w:themeColor="text1"/>
        </w:rPr>
        <w:t xml:space="preserve">Chứng chỉ </w:t>
      </w:r>
      <w:del w:id="5" w:author="Windows User" w:date="2018-05-10T13:10:00Z">
        <w:r w:rsidRPr="00C04B97" w:rsidDel="00ED45C7">
          <w:rPr>
            <w:rFonts w:ascii="Verdana" w:hAnsi="Verdana"/>
            <w:color w:val="000000" w:themeColor="text1"/>
          </w:rPr>
          <w:delText>MOS</w:delText>
        </w:r>
      </w:del>
      <w:ins w:id="6" w:author="Windows User" w:date="2018-05-10T13:10:00Z">
        <w:r w:rsidRPr="00C04B97">
          <w:rPr>
            <w:rFonts w:ascii="Verdana" w:hAnsi="Verdana"/>
            <w:color w:val="000000" w:themeColor="text1"/>
          </w:rPr>
          <w:t>IC3</w:t>
        </w:r>
      </w:ins>
      <w:r w:rsidRPr="00C04B97">
        <w:rPr>
          <w:rFonts w:ascii="Verdana" w:hAnsi="Verdana"/>
          <w:color w:val="000000" w:themeColor="text1"/>
        </w:rPr>
        <w:t>-GS4 có giá trị vô thời hạn.</w:t>
      </w:r>
    </w:p>
    <w:p w:rsidR="00ED45C7" w:rsidRPr="00C04B97" w:rsidRDefault="00ED45C7">
      <w:pPr>
        <w:rPr>
          <w:rFonts w:ascii="Verdana" w:hAnsi="Verdana"/>
        </w:rPr>
      </w:pPr>
    </w:p>
    <w:sectPr w:rsidR="00ED45C7" w:rsidRPr="00C04B97" w:rsidSect="007003E3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433" w:rsidRDefault="00693433" w:rsidP="00C04B97">
      <w:pPr>
        <w:spacing w:after="0" w:line="240" w:lineRule="auto"/>
      </w:pPr>
      <w:r>
        <w:separator/>
      </w:r>
    </w:p>
  </w:endnote>
  <w:endnote w:type="continuationSeparator" w:id="0">
    <w:p w:rsidR="00693433" w:rsidRDefault="00693433" w:rsidP="00C0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433" w:rsidRDefault="00693433" w:rsidP="00C04B97">
      <w:pPr>
        <w:spacing w:after="0" w:line="240" w:lineRule="auto"/>
      </w:pPr>
      <w:r>
        <w:separator/>
      </w:r>
    </w:p>
  </w:footnote>
  <w:footnote w:type="continuationSeparator" w:id="0">
    <w:p w:rsidR="00693433" w:rsidRDefault="00693433" w:rsidP="00C04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AA7F4B"/>
    <w:multiLevelType w:val="hybridMultilevel"/>
    <w:tmpl w:val="DF58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25AE"/>
    <w:rsid w:val="00102578"/>
    <w:rsid w:val="001267AD"/>
    <w:rsid w:val="00130FD2"/>
    <w:rsid w:val="002C3942"/>
    <w:rsid w:val="006707B6"/>
    <w:rsid w:val="00693433"/>
    <w:rsid w:val="007003E3"/>
    <w:rsid w:val="00AE1456"/>
    <w:rsid w:val="00B525AE"/>
    <w:rsid w:val="00C04B97"/>
    <w:rsid w:val="00ED45C7"/>
    <w:rsid w:val="00EF5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93F40-CE30-45B0-A7F1-4082E732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B97"/>
  </w:style>
  <w:style w:type="paragraph" w:styleId="Heading1">
    <w:name w:val="heading 1"/>
    <w:basedOn w:val="Normal"/>
    <w:next w:val="Normal"/>
    <w:link w:val="Heading1Char"/>
    <w:uiPriority w:val="9"/>
    <w:qFormat/>
    <w:rsid w:val="00C04B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B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B9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B9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B9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B9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B9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B9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B9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FD2"/>
    <w:pPr>
      <w:spacing w:line="240" w:lineRule="auto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04B97"/>
    <w:rPr>
      <w:rFonts w:asciiTheme="majorHAnsi" w:eastAsiaTheme="majorEastAsia" w:hAnsiTheme="majorHAnsi" w:cstheme="majorBidi"/>
      <w:caps/>
    </w:rPr>
  </w:style>
  <w:style w:type="character" w:styleId="CommentReference">
    <w:name w:val="annotation reference"/>
    <w:basedOn w:val="DefaultParagraphFont"/>
    <w:uiPriority w:val="99"/>
    <w:semiHidden/>
    <w:unhideWhenUsed/>
    <w:rsid w:val="00ED45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5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5C7"/>
    <w:rPr>
      <w:rFonts w:asciiTheme="minorHAnsi" w:eastAsiaTheme="minorEastAsia" w:hAnsiTheme="minorHAnsi"/>
      <w:color w:val="FFFFFF" w:themeColor="background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5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5C7"/>
    <w:rPr>
      <w:rFonts w:asciiTheme="minorHAnsi" w:eastAsiaTheme="minorEastAsia" w:hAnsiTheme="minorHAnsi"/>
      <w:b/>
      <w:bCs/>
      <w:color w:val="FFFFFF" w:themeColor="background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C7"/>
    <w:rPr>
      <w:rFonts w:ascii="Tahoma" w:eastAsiaTheme="minorEastAsia" w:hAnsi="Tahoma" w:cs="Tahoma"/>
      <w:color w:val="FFFFFF" w:themeColor="background1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5C7"/>
    <w:pPr>
      <w:ind w:left="720"/>
      <w:contextualSpacing/>
    </w:pPr>
  </w:style>
  <w:style w:type="paragraph" w:styleId="Revision">
    <w:name w:val="Revision"/>
    <w:hidden/>
    <w:uiPriority w:val="99"/>
    <w:semiHidden/>
    <w:rsid w:val="00ED45C7"/>
    <w:pPr>
      <w:spacing w:line="240" w:lineRule="auto"/>
    </w:pPr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B97"/>
    <w:rPr>
      <w:rFonts w:asciiTheme="majorHAnsi" w:eastAsiaTheme="majorEastAsia" w:hAnsiTheme="majorHAnsi" w:cstheme="majorBidi"/>
      <w:i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C04B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97"/>
    <w:rPr>
      <w:rFonts w:asciiTheme="minorHAnsi" w:eastAsiaTheme="minorEastAsia" w:hAnsiTheme="minorHAnsi"/>
      <w:color w:val="FFFFFF" w:themeColor="background1"/>
    </w:rPr>
  </w:style>
  <w:style w:type="paragraph" w:styleId="Footer">
    <w:name w:val="footer"/>
    <w:basedOn w:val="Normal"/>
    <w:link w:val="FooterChar"/>
    <w:uiPriority w:val="99"/>
    <w:unhideWhenUsed/>
    <w:rsid w:val="00C04B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97"/>
    <w:rPr>
      <w:rFonts w:asciiTheme="minorHAnsi" w:eastAsiaTheme="minorEastAsia" w:hAnsiTheme="minorHAnsi"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C04B9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B9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B9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B9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B9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B9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B9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B9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04B9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4B9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B9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B9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04B97"/>
    <w:rPr>
      <w:b/>
      <w:bCs/>
    </w:rPr>
  </w:style>
  <w:style w:type="character" w:styleId="Emphasis">
    <w:name w:val="Emphasis"/>
    <w:basedOn w:val="DefaultParagraphFont"/>
    <w:uiPriority w:val="20"/>
    <w:qFormat/>
    <w:rsid w:val="00C04B97"/>
    <w:rPr>
      <w:i/>
      <w:iCs/>
    </w:rPr>
  </w:style>
  <w:style w:type="paragraph" w:styleId="NoSpacing">
    <w:name w:val="No Spacing"/>
    <w:uiPriority w:val="1"/>
    <w:qFormat/>
    <w:rsid w:val="00C04B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B9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04B9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B9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B9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4B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4B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4B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B9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04B9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amdin</cp:lastModifiedBy>
  <cp:revision>6</cp:revision>
  <dcterms:created xsi:type="dcterms:W3CDTF">2018-05-10T05:54:00Z</dcterms:created>
  <dcterms:modified xsi:type="dcterms:W3CDTF">2018-08-17T05:32:00Z</dcterms:modified>
</cp:coreProperties>
</file>